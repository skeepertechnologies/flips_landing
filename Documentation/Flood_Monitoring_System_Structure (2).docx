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</w:pPr>
      <w:bookmarkStart w:id="0" w:name="_GoBack"/>
      <w:bookmarkEnd w:id="0"/>
      <w:r>
        <w:t>Flood Monitoring System: Key Components, APIs, and Structure</w:t>
      </w:r>
    </w:p>
    <w:p>
      <w:pPr>
        <w:pStyle w:val="2"/>
      </w:pPr>
      <w:r>
        <w:t>1. AWS Package Module</w:t>
      </w:r>
    </w:p>
    <w:p>
      <w:r>
        <w:t>To handle the system on AWS, here are the services you’ll need: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</w:rPr>
        <w:t>Amazon EC2 (Elastic Compute Cloud)</w:t>
      </w:r>
      <w:r>
        <w:t>: Host your Django application and APIs.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</w:rPr>
        <w:t>Amazon RDS (Relational Database Service)</w:t>
      </w:r>
      <w:r>
        <w:t>: You can use PostgreSQL or MySQL to manage structured data. AWS RDS handles backups, scaling, and replication.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</w:rPr>
        <w:t>Amazon S3 (Simple Storage Service</w:t>
      </w:r>
      <w:r>
        <w:t>): For storing large datasets (water level logs, reports, GIS data, etc.) that need to be easily accessible and scalable.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</w:rPr>
        <w:t>Amazon SNS (Simple Notification Service)</w:t>
      </w:r>
      <w:r>
        <w:t>: For SMS and email notifications to authorities when water levels exceed thresholds.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</w:rPr>
        <w:t>Amazon Lambda</w:t>
      </w:r>
      <w:r>
        <w:t>: For running serverless functions triggered by certain events, such as analyzing the water level and sending notifications.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</w:rPr>
        <w:t>AWS IoT Core</w:t>
      </w:r>
      <w:r>
        <w:t>: For handling real-time data from rigs (IoT devices) measuring the river’s water levels.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  <w:color w:val="FF0000"/>
        </w:rPr>
        <w:t>AWS CloudWatch</w:t>
      </w:r>
      <w:r>
        <w:t>: For monitoring the performance of your application and services, and setting up alarms if anomalies in system performance occur.</w:t>
      </w:r>
    </w:p>
    <w:p>
      <w:pPr>
        <w:pStyle w:val="26"/>
        <w:numPr>
          <w:ilvl w:val="0"/>
          <w:numId w:val="7"/>
        </w:numPr>
        <w:ind w:left="420" w:hanging="420"/>
      </w:pPr>
      <w:r>
        <w:rPr>
          <w:b/>
          <w:bCs/>
          <w:color w:val="E36C09" w:themeColor="accent6" w:themeShade="BF"/>
        </w:rPr>
        <w:t>Amazon Polly</w:t>
      </w:r>
      <w:r>
        <w:t>: To generate spoken alerts for authorities (optional).</w:t>
      </w:r>
    </w:p>
    <w:p>
      <w:pPr>
        <w:pStyle w:val="26"/>
        <w:numPr>
          <w:ilvl w:val="0"/>
          <w:numId w:val="7"/>
        </w:numPr>
        <w:ind w:left="420" w:hanging="420"/>
      </w:pPr>
      <w:r>
        <w:t>AWS API Gateway: To manage and scale the API connections between rigs, the server, and the Django backend.</w:t>
      </w:r>
    </w:p>
    <w:p>
      <w:r>
        <w:t>Estimated pricing will depend on the usage:</w:t>
      </w:r>
      <w:r>
        <w:br w:type="textWrapping"/>
      </w:r>
      <w:r>
        <w:t xml:space="preserve">- </w:t>
      </w:r>
      <w:r>
        <w:rPr>
          <w:b/>
          <w:bCs/>
        </w:rPr>
        <w:t>EC2:</w:t>
      </w:r>
      <w:r>
        <w:t xml:space="preserve"> Costs vary based on instance type, region and usage e.g. a t4g.micro instance in the US East costs $0.0084 per hour which is $6.05 per month</w:t>
      </w:r>
      <w:r>
        <w:br w:type="textWrapping"/>
      </w:r>
      <w:r>
        <w:t xml:space="preserve">- </w:t>
      </w:r>
      <w:r>
        <w:rPr>
          <w:b/>
          <w:bCs/>
        </w:rPr>
        <w:t xml:space="preserve">RDS: </w:t>
      </w:r>
      <w:r>
        <w:t>Depends on DB engine, instance type and region e.g. in the US East region, an RDS db.t4g.micro instance for MySQL costs $0.017/hr which is $12.24/month</w:t>
      </w:r>
      <w:r>
        <w:br w:type="textWrapping"/>
      </w:r>
      <w:r>
        <w:t>-</w:t>
      </w:r>
      <w:r>
        <w:rPr>
          <w:b/>
          <w:bCs/>
        </w:rPr>
        <w:t xml:space="preserve"> S3: </w:t>
      </w:r>
      <w:r>
        <w:t>S3 pricing starts at $0.023 per GB for standard storage in the US East region, with reduced prices for higher volumes and cheaper storage classes like S3 Glacier.</w:t>
      </w:r>
      <w:r>
        <w:br w:type="textWrapping"/>
      </w:r>
      <w:r>
        <w:t xml:space="preserve">- </w:t>
      </w:r>
      <w:r>
        <w:rPr>
          <w:b/>
          <w:bCs/>
        </w:rPr>
        <w:t xml:space="preserve">SNS: </w:t>
      </w:r>
      <w:r>
        <w:rPr>
          <w:rFonts w:ascii="Cambria" w:hAnsi="Cambria"/>
          <w:b w:val="0"/>
          <w:i w:val="0"/>
          <w:caps w:val="0"/>
          <w:smallCaps w:val="0"/>
          <w:spacing w:val="0"/>
          <w:sz w:val="22"/>
          <w:szCs w:val="22"/>
        </w:rPr>
        <w:t xml:space="preserve">$0.50 per 1 million published messages. Additional charge of </w:t>
      </w:r>
      <w:r>
        <w:t>$0.00645/ SMS.</w:t>
      </w:r>
    </w:p>
    <w:p>
      <w:r>
        <w:rPr>
          <w:rStyle w:val="36"/>
          <w:b w:val="0"/>
          <w:bCs w:val="0"/>
        </w:rPr>
        <w:t xml:space="preserve">- </w:t>
      </w:r>
      <w:r>
        <w:rPr>
          <w:rStyle w:val="36"/>
          <w:b/>
          <w:bCs/>
        </w:rPr>
        <w:t>Amazon Lambda</w:t>
      </w:r>
      <w:r>
        <w:rPr>
          <w:b/>
          <w:bCs/>
        </w:rPr>
        <w:t>: P</w:t>
      </w:r>
      <w:r>
        <w:t>ricing is based on the number of requests and the compute time. The first 1 million requests are free each month, and after that, it costs $0.20 per million requests. Additional charges apply for compute time, at $0.00001667 per GB-second</w:t>
      </w:r>
      <w:r>
        <w:br w:type="textWrapping"/>
      </w:r>
      <w:r>
        <w:t xml:space="preserve">- </w:t>
      </w:r>
      <w:r>
        <w:rPr>
          <w:b/>
          <w:bCs/>
          <w:color w:val="C00000"/>
        </w:rPr>
        <w:t>IoT Core</w:t>
      </w:r>
      <w:r>
        <w:t>: Pricing based on messages exchanged, IoT Core charges per million messages. For example, in the US East region, it costs $1 per million messages transmitted, but you can optimize depending on exact resource usage.</w:t>
      </w:r>
    </w:p>
    <w:p>
      <w:r>
        <w:t xml:space="preserve">- </w:t>
      </w:r>
      <w:r>
        <w:rPr>
          <w:b/>
          <w:bCs/>
        </w:rPr>
        <w:t>AWS CloudWatch:</w:t>
      </w:r>
      <w:r>
        <w:t xml:space="preserve"> Charges depend on metrics and logs. Custom metrics costs $0.30 per metric &amp; log data ingestion starts at $0.50/GB for up to 5GB/month.</w:t>
      </w:r>
    </w:p>
    <w:p>
      <w:r>
        <w:t xml:space="preserve">- </w:t>
      </w:r>
      <w:r>
        <w:rPr>
          <w:b/>
          <w:bCs/>
        </w:rPr>
        <w:t>Amazon Polly:</w:t>
      </w:r>
      <w:r>
        <w:t xml:space="preserve"> charges are based on number of characters processed. Cost is $4/1 million characters for standard voices.</w:t>
      </w:r>
    </w:p>
    <w:p>
      <w:r>
        <w:t xml:space="preserve">- </w:t>
      </w:r>
      <w:r>
        <w:rPr>
          <w:b/>
          <w:bCs/>
        </w:rPr>
        <w:t xml:space="preserve">Amazon API Gateway: </w:t>
      </w:r>
      <w:r>
        <w:t>For REST API pricing starts at $3.50 per million API calls. Data transfer and caching can add to the cost depending on usage.</w:t>
      </w:r>
    </w:p>
    <w:p>
      <w:r>
        <w:t>The prices can vary based on region and usage patterns.</w:t>
      </w:r>
    </w:p>
    <w:p>
      <w:r>
        <w:t xml:space="preserve">Rough monthly bill for starter could be: $81.65 or KES. (This is based on a rough calculation, it’s not accurate meaning the price may be higher or lower than $ 81.65), </w:t>
      </w:r>
      <w:r>
        <w:rPr>
          <w:color w:val="C9211E"/>
        </w:rPr>
        <w:t>planning with $100per month won’t hurt</w:t>
      </w:r>
      <w:r>
        <w:t>.</w:t>
      </w:r>
    </w:p>
    <w:p>
      <w:pPr>
        <w:pStyle w:val="2"/>
      </w:pPr>
      <w:r>
        <w:t>2. Modules and API Structure (Django)</w:t>
      </w:r>
    </w:p>
    <w:p>
      <w:r>
        <w:t>Here’s how the system’s architecture can be broken down:</w:t>
      </w:r>
    </w:p>
    <w:p>
      <w:pPr>
        <w:pStyle w:val="3"/>
      </w:pPr>
      <w:r>
        <w:t>Rigs API</w:t>
      </w:r>
    </w:p>
    <w:p>
      <w:r>
        <w:t>The rigs send water level data every few minutes via an API endpoint. A Django REST API handles this, authenticating the rig, accepting the data, and storing it.</w:t>
      </w:r>
    </w:p>
    <w:p>
      <w:r>
        <w:t>Fields: timestamp, water_level, location_id, rig_id, rainfall_data.</w:t>
      </w:r>
    </w:p>
    <w:p>
      <w:pPr>
        <w:pStyle w:val="3"/>
      </w:pPr>
      <w:r>
        <w:t>Prediction Module</w:t>
      </w:r>
    </w:p>
    <w:p>
      <w:r>
        <w:t>Use machine learning libraries in Django (such as scikit-learn for linear regression) to model future water levels based on past data. The model runs on incoming data and forecasts trends.</w:t>
      </w:r>
    </w:p>
    <w:p>
      <w:r>
        <w:t>API: GET /api/predictions/</w:t>
      </w:r>
    </w:p>
    <w:p>
      <w:r>
        <w:t>Fields: location_id, predicted_level, time.</w:t>
      </w:r>
    </w:p>
    <w:p>
      <w:pPr>
        <w:pStyle w:val="3"/>
      </w:pPr>
      <w:r>
        <w:t>Alert Module</w:t>
      </w:r>
    </w:p>
    <w:p>
      <w:r>
        <w:t>An alerting system that checks if water levels exceed thresholds and triggers AWS SNS for SMS alerts. This can be implemented in Django as a background task using Celery.</w:t>
      </w:r>
    </w:p>
    <w:p>
      <w:r>
        <w:t>API: GET /api/alerts/</w:t>
      </w:r>
    </w:p>
    <w:p>
      <w:r>
        <w:t>Fields: alert_id, location_id, status, sms_sent.</w:t>
      </w:r>
    </w:p>
    <w:p>
      <w:pPr>
        <w:pStyle w:val="3"/>
      </w:pPr>
      <w:r>
        <w:t>GIS Module</w:t>
      </w:r>
    </w:p>
    <w:p>
      <w:r>
        <w:t>Integration with a GIS mapping system to visualize water levels and predicted floods. You can use Django to query GIS data from Redis and render the results via a mapping library like Leaflet.</w:t>
      </w:r>
    </w:p>
    <w:p>
      <w:r>
        <w:t>API: GET /api/map/</w:t>
      </w:r>
    </w:p>
    <w:p>
      <w:r>
        <w:t>Fields: location_id, water_level, depth, flood_zone.</w:t>
      </w:r>
    </w:p>
    <w:p>
      <w:pPr>
        <w:pStyle w:val="3"/>
      </w:pPr>
      <w:r>
        <w:t>Subscription Management</w:t>
      </w:r>
    </w:p>
    <w:p>
      <w:r>
        <w:t>Users subscribe to flood alerts for specific rivers/regions. You can integrate a Django subscription app (e.g., django-payments or django-stripe for</w:t>
      </w:r>
      <w:r>
        <w:rPr>
          <w:rFonts w:hint="default"/>
          <w:lang w:val="en-US"/>
        </w:rPr>
        <w:t xml:space="preserve"> </w:t>
      </w:r>
      <w:r>
        <w:t>MPESA and banks). Banks will mostly be preferred if the system is intended for global use, else Mpesa will just do fine. I’ll go with the Bank.</w:t>
      </w:r>
    </w:p>
    <w:p>
      <w:r>
        <w:t>API: POST /api/subscription/</w:t>
      </w:r>
    </w:p>
    <w:p>
      <w:r>
        <w:t>Fields: user_id, location_id, plan, payment_method.</w:t>
      </w:r>
    </w:p>
    <w:p>
      <w:pPr>
        <w:pStyle w:val="3"/>
      </w:pPr>
      <w:r>
        <w:t>User Authentication</w:t>
      </w:r>
    </w:p>
    <w:p>
      <w:r>
        <w:t>Django’s built-in django-allauth can handle user registration, login, and role-based access for different users (e.g., local authorities).</w:t>
      </w:r>
    </w:p>
    <w:p>
      <w:r>
        <w:t>API: POST /api/login/</w:t>
      </w:r>
    </w:p>
    <w:p>
      <w:r>
        <w:t>API: POST /api/register/</w:t>
      </w:r>
    </w:p>
    <w:p>
      <w:r>
        <w:t>Fields: username, email, password.</w:t>
      </w:r>
    </w:p>
    <w:p>
      <w:pPr>
        <w:rPr>
          <w:color w:val="C9211E"/>
        </w:rPr>
      </w:pPr>
      <w:r>
        <w:rPr>
          <w:color w:val="C9211E"/>
        </w:rPr>
        <w:t>These are the main modules, more can be added as per the system and users’ needs.</w:t>
      </w:r>
    </w:p>
    <w:p>
      <w:pPr>
        <w:pStyle w:val="2"/>
      </w:pPr>
      <w:r>
        <w:t>3. System Structure (APIs and Functionalities)</w:t>
      </w:r>
    </w:p>
    <w:p>
      <w:r>
        <w:t>You will need the following key functionalities, grouped by the system features:</w:t>
      </w:r>
    </w:p>
    <w:p>
      <w:pPr>
        <w:pStyle w:val="3"/>
      </w:pPr>
      <w:r>
        <w:t>Database:</w:t>
      </w:r>
    </w:p>
    <w:p>
      <w:pPr>
        <w:pStyle w:val="26"/>
        <w:numPr>
          <w:ilvl w:val="0"/>
          <w:numId w:val="8"/>
        </w:numPr>
        <w:ind w:left="420" w:hanging="420"/>
      </w:pPr>
      <w:r>
        <w:t>MongoDB: For storing raw water level data and real-time logs.</w:t>
      </w:r>
    </w:p>
    <w:p>
      <w:pPr>
        <w:pStyle w:val="26"/>
        <w:numPr>
          <w:ilvl w:val="0"/>
          <w:numId w:val="8"/>
        </w:numPr>
        <w:ind w:left="420" w:hanging="420"/>
      </w:pPr>
      <w:r>
        <w:t>PostgreSQL or MySQL: To store user information, subscriptions, and processed data.</w:t>
      </w:r>
    </w:p>
    <w:p>
      <w:pPr>
        <w:pStyle w:val="26"/>
        <w:numPr>
          <w:ilvl w:val="0"/>
          <w:numId w:val="8"/>
        </w:numPr>
        <w:ind w:left="420" w:hanging="420"/>
      </w:pPr>
      <w:r>
        <w:t>Redis (GIS): To store geospatial data for rapid access and querying.</w:t>
      </w:r>
    </w:p>
    <w:p>
      <w:pPr>
        <w:pStyle w:val="3"/>
      </w:pPr>
      <w:r>
        <w:t>Flood Monitoring:</w:t>
      </w:r>
    </w:p>
    <w:p>
      <w:r>
        <w:t>API from the rig for data input.</w:t>
      </w:r>
    </w:p>
    <w:p>
      <w:r>
        <w:t>Data processing using linear regression or other algorithms.</w:t>
      </w:r>
    </w:p>
    <w:p>
      <w:r>
        <w:t>Predictions and visualizations tied into the GIS module.</w:t>
      </w:r>
    </w:p>
    <w:p>
      <w:pPr>
        <w:pStyle w:val="3"/>
      </w:pPr>
      <w:r>
        <w:t>Payment:</w:t>
      </w:r>
    </w:p>
    <w:p>
      <w:r>
        <w:t>Integration with MPESA and banks (Equity, Coop, KCB) for user subscriptions. Use APIs provided by each payment service.</w:t>
      </w:r>
    </w:p>
    <w:p>
      <w:pPr>
        <w:pStyle w:val="3"/>
      </w:pPr>
      <w:r>
        <w:t>SMS:</w:t>
      </w:r>
    </w:p>
    <w:p>
      <w:pPr>
        <w:numPr>
          <w:ilvl w:val="0"/>
          <w:numId w:val="9"/>
        </w:numPr>
        <w:ind w:left="420" w:hanging="420"/>
      </w:pPr>
      <w:r>
        <w:rPr>
          <w:color w:val="FF0000"/>
        </w:rPr>
        <w:t xml:space="preserve">AfricasTalking </w:t>
      </w:r>
      <w:r>
        <w:t>for SMS alerts to authorities and subscribers.</w:t>
      </w:r>
    </w:p>
    <w:p>
      <w:pPr>
        <w:numPr>
          <w:ilvl w:val="0"/>
          <w:numId w:val="9"/>
        </w:numPr>
        <w:ind w:left="420" w:hanging="420"/>
        <w:rPr>
          <w:lang w:val="en-US"/>
        </w:rPr>
      </w:pPr>
      <w:r>
        <w:rPr>
          <w:lang w:val="en-US"/>
        </w:rPr>
        <w:t xml:space="preserve">AWS SNS - Notification service </w:t>
      </w:r>
    </w:p>
    <w:p>
      <w:pPr>
        <w:pStyle w:val="3"/>
        <w:rPr>
          <w:highlight w:val="darkMagenta"/>
        </w:rPr>
      </w:pPr>
      <w:r>
        <w:rPr>
          <w:highlight w:val="darkMagenta"/>
        </w:rPr>
        <w:t>GIS:</w:t>
      </w:r>
    </w:p>
    <w:p>
      <w:pPr>
        <w:rPr>
          <w:highlight w:val="magenta"/>
        </w:rPr>
      </w:pPr>
      <w:r>
        <w:rPr>
          <w:highlight w:val="magenta"/>
        </w:rPr>
        <w:t>Mapping water levels using Redis for geospatial queries.</w:t>
      </w:r>
    </w:p>
    <w:p>
      <w:pPr>
        <w:rPr>
          <w:highlight w:val="magenta"/>
        </w:rPr>
      </w:pPr>
      <w:r>
        <w:rPr>
          <w:highlight w:val="magenta"/>
        </w:rPr>
        <w:t xml:space="preserve">Display real-time updates on a web interface with Django’s template engine or a </w:t>
      </w:r>
      <w:r>
        <w:rPr>
          <w:highlight w:val="magenta"/>
          <w:lang w:val="en-US"/>
        </w:rPr>
        <w:t>front end</w:t>
      </w:r>
      <w:r>
        <w:rPr>
          <w:highlight w:val="magenta"/>
        </w:rPr>
        <w:t xml:space="preserve"> framework like React.</w:t>
      </w:r>
    </w:p>
    <w:p>
      <w:pPr>
        <w:pStyle w:val="3"/>
      </w:pPr>
      <w:r>
        <w:t>Analysis:</w:t>
      </w:r>
    </w:p>
    <w:p>
      <w:r>
        <w:t>Analyze trends in water levels and rainfall patterns to improve prediction accuracy.</w:t>
      </w:r>
    </w:p>
    <w:p>
      <w:pPr>
        <w:pStyle w:val="3"/>
      </w:pPr>
      <w:r>
        <w:t>Prediction:</w:t>
      </w:r>
    </w:p>
    <w:p>
      <w:r>
        <w:t>Predict future water levels based on real-time and historical data. This can involve machine learning algorithms using libraries like TensorFlow or scikit-learn.</w:t>
      </w:r>
    </w:p>
    <w:p>
      <w:pPr>
        <w:pStyle w:val="3"/>
      </w:pPr>
      <w:r>
        <w:t>Invoicing:</w:t>
      </w:r>
    </w:p>
    <w:p>
      <w:r>
        <w:t>Generate and send invoices for subscription payments using Django’s template rendering system and automated emails.</w:t>
      </w:r>
    </w:p>
    <w:p>
      <w:pPr>
        <w:pStyle w:val="3"/>
      </w:pPr>
      <w:r>
        <w:t>Subscription Management:</w:t>
      </w:r>
    </w:p>
    <w:p>
      <w:r>
        <w:t>A system where users subscribe to water level alerts and manage their preferences.</w:t>
      </w:r>
    </w:p>
    <w:p>
      <w:pPr>
        <w:pStyle w:val="2"/>
      </w:pPr>
      <w:r>
        <w:t>Suggested Tools and Libraries:</w:t>
      </w:r>
    </w:p>
    <w:p>
      <w:pPr>
        <w:pStyle w:val="26"/>
        <w:numPr>
          <w:ilvl w:val="0"/>
          <w:numId w:val="9"/>
        </w:numPr>
        <w:ind w:left="420" w:hanging="420"/>
      </w:pPr>
      <w:r>
        <w:t>Django REST Framework: For building APIs.</w:t>
      </w:r>
    </w:p>
    <w:p>
      <w:pPr>
        <w:pStyle w:val="26"/>
        <w:numPr>
          <w:ilvl w:val="0"/>
          <w:numId w:val="9"/>
        </w:numPr>
        <w:ind w:left="420" w:hanging="420"/>
      </w:pPr>
      <w:r>
        <w:t>Celery: For background task management (e.g., sending alerts)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Mapping</w:t>
      </w:r>
      <w:r>
        <w:rPr>
          <w:rFonts w:hint="default"/>
          <w:lang w:val="en-US"/>
        </w:rPr>
        <w:t xml:space="preserve"> and imagery</w:t>
      </w:r>
    </w:p>
    <w:p>
      <w:pPr>
        <w:pStyle w:val="26"/>
        <w:numPr>
          <w:ilvl w:val="0"/>
          <w:numId w:val="9"/>
        </w:numPr>
        <w:ind w:left="420" w:hanging="420"/>
      </w:pPr>
      <w:r>
        <w:t>Redis: For caching GIS queries and rapid data access.</w:t>
      </w:r>
    </w:p>
    <w:p>
      <w:pPr>
        <w:pStyle w:val="26"/>
        <w:numPr>
          <w:ilvl w:val="0"/>
          <w:numId w:val="9"/>
        </w:numPr>
        <w:ind w:left="420" w:hanging="420"/>
      </w:pPr>
      <w:r>
        <w:t>Leaflet or Mapbox: For displaying GIS maps.</w:t>
      </w:r>
    </w:p>
    <w:p>
      <w:pPr>
        <w:pStyle w:val="26"/>
        <w:numPr>
          <w:ilvl w:val="0"/>
          <w:numId w:val="9"/>
        </w:numPr>
        <w:ind w:left="420" w:hanging="420"/>
      </w:pPr>
      <w:r>
        <w:t>AfricasTalking API: For SMS notifications.</w:t>
      </w:r>
      <w:r>
        <w:rPr>
          <w:rFonts w:hint="default"/>
          <w:lang w:val="en-US"/>
        </w:rPr>
        <w:t xml:space="preserve"> - </w:t>
      </w:r>
    </w:p>
    <w:p>
      <w:pPr>
        <w:pStyle w:val="26"/>
        <w:numPr>
          <w:ilvl w:val="0"/>
          <w:numId w:val="9"/>
        </w:numPr>
        <w:ind w:left="420" w:hanging="420"/>
      </w:pPr>
      <w:r>
        <w:t>MPESA/Banks API: For payment integration</w:t>
      </w:r>
    </w:p>
    <w:p>
      <w:pPr>
        <w:pStyle w:val="26"/>
        <w:numPr>
          <w:ilvl w:val="0"/>
          <w:numId w:val="9"/>
        </w:numPr>
        <w:spacing w:before="0" w:after="200"/>
        <w:ind w:left="420" w:hanging="420"/>
        <w:contextualSpacing/>
        <w:rPr>
          <w:ins w:id="0" w:author="freak" w:date="2024-09-10T20:56:18Z"/>
        </w:rPr>
      </w:pPr>
      <w:r>
        <w:t>PostgreSQL/MySQL/MongoDB: For storage purposes</w:t>
      </w:r>
      <w:r>
        <w:rPr>
          <w:rFonts w:hint="default"/>
          <w:lang w:val="en-US"/>
        </w:rPr>
        <w:t xml:space="preserve"> </w:t>
      </w: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" w:author="freak" w:date="2024-09-10T20:56:19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2" w:author="freak" w:date="2024-09-10T20:56:19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3" w:author="freak" w:date="2024-09-10T20:56:19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4" w:author="freak" w:date="2024-09-10T20:56:20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5" w:author="freak" w:date="2024-09-10T20:56:32Z"/>
          <w:rFonts w:hint="default"/>
          <w:b/>
          <w:bCs/>
          <w:u w:val="single"/>
          <w:lang w:val="en-US"/>
          <w:rPrChange w:id="6" w:author="freak" w:date="2024-09-10T21:20:15Z">
            <w:rPr>
              <w:ins w:id="7" w:author="freak" w:date="2024-09-10T20:56:32Z"/>
              <w:rFonts w:hint="default"/>
              <w:lang w:val="en-US"/>
            </w:rPr>
          </w:rPrChange>
        </w:rPr>
      </w:pPr>
      <w:ins w:id="8" w:author="freak" w:date="2024-09-10T20:56:24Z">
        <w:r>
          <w:rPr>
            <w:rFonts w:hint="default"/>
            <w:b/>
            <w:bCs/>
            <w:u w:val="single"/>
            <w:lang w:val="en-US"/>
            <w:rPrChange w:id="9" w:author="freak" w:date="2024-09-10T21:20:15Z">
              <w:rPr>
                <w:rFonts w:hint="default"/>
                <w:lang w:val="en-US"/>
              </w:rPr>
            </w:rPrChange>
          </w:rPr>
          <w:t>A</w:t>
        </w:r>
      </w:ins>
      <w:ins w:id="10" w:author="freak" w:date="2024-09-10T20:56:26Z">
        <w:r>
          <w:rPr>
            <w:rFonts w:hint="default"/>
            <w:b/>
            <w:bCs/>
            <w:u w:val="single"/>
            <w:lang w:val="en-US"/>
            <w:rPrChange w:id="11" w:author="freak" w:date="2024-09-10T21:20:15Z">
              <w:rPr>
                <w:rFonts w:hint="default"/>
                <w:lang w:val="en-US"/>
              </w:rPr>
            </w:rPrChange>
          </w:rPr>
          <w:t xml:space="preserve">PI </w:t>
        </w:r>
      </w:ins>
      <w:ins w:id="12" w:author="freak" w:date="2024-09-10T20:56:27Z">
        <w:r>
          <w:rPr>
            <w:rFonts w:hint="default"/>
            <w:b/>
            <w:bCs/>
            <w:u w:val="single"/>
            <w:lang w:val="en-US"/>
            <w:rPrChange w:id="13" w:author="freak" w:date="2024-09-10T21:20:15Z">
              <w:rPr>
                <w:rFonts w:hint="default"/>
                <w:lang w:val="en-US"/>
              </w:rPr>
            </w:rPrChange>
          </w:rPr>
          <w:t>- Su</w:t>
        </w:r>
      </w:ins>
      <w:ins w:id="14" w:author="freak" w:date="2024-09-10T20:56:28Z">
        <w:r>
          <w:rPr>
            <w:rFonts w:hint="default"/>
            <w:b/>
            <w:bCs/>
            <w:u w:val="single"/>
            <w:lang w:val="en-US"/>
            <w:rPrChange w:id="15" w:author="freak" w:date="2024-09-10T21:20:15Z">
              <w:rPr>
                <w:rFonts w:hint="default"/>
                <w:lang w:val="en-US"/>
              </w:rPr>
            </w:rPrChange>
          </w:rPr>
          <w:t>ccess</w:t>
        </w:r>
      </w:ins>
      <w:ins w:id="16" w:author="freak" w:date="2024-09-10T20:56:29Z">
        <w:r>
          <w:rPr>
            <w:rFonts w:hint="default"/>
            <w:b/>
            <w:bCs/>
            <w:u w:val="single"/>
            <w:lang w:val="en-US"/>
            <w:rPrChange w:id="17" w:author="freak" w:date="2024-09-10T21:20:15Z">
              <w:rPr>
                <w:rFonts w:hint="default"/>
                <w:lang w:val="en-US"/>
              </w:rPr>
            </w:rPrChange>
          </w:rPr>
          <w:t>ful</w:t>
        </w:r>
      </w:ins>
      <w:ins w:id="18" w:author="freak" w:date="2024-09-10T20:56:31Z">
        <w:r>
          <w:rPr>
            <w:rFonts w:hint="default"/>
            <w:b/>
            <w:bCs/>
            <w:u w:val="single"/>
            <w:lang w:val="en-US"/>
            <w:rPrChange w:id="19" w:author="freak" w:date="2024-09-10T21:20:15Z">
              <w:rPr>
                <w:rFonts w:hint="default"/>
                <w:lang w:val="en-US"/>
              </w:rPr>
            </w:rPrChange>
          </w:rPr>
          <w:t xml:space="preserve">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20" w:author="freak" w:date="2024-09-10T20:57:28Z"/>
          <w:rFonts w:hint="default"/>
          <w:lang w:val="en-US"/>
        </w:rPr>
      </w:pPr>
      <w:ins w:id="21" w:author="freak" w:date="2024-09-10T21:04:55Z">
        <w:r>
          <w:rPr>
            <w:rFonts w:hint="default"/>
            <w:lang w:val="en-US"/>
          </w:rPr>
          <w:t xml:space="preserve">- </w:t>
        </w:r>
      </w:ins>
      <w:ins w:id="22" w:author="freak" w:date="2024-09-10T20:57:19Z">
        <w:r>
          <w:rPr>
            <w:rFonts w:hint="default"/>
            <w:lang w:val="en-US"/>
          </w:rPr>
          <w:t>U</w:t>
        </w:r>
      </w:ins>
      <w:ins w:id="23" w:author="freak" w:date="2024-09-10T20:57:20Z">
        <w:r>
          <w:rPr>
            <w:rFonts w:hint="default"/>
            <w:lang w:val="en-US"/>
          </w:rPr>
          <w:t xml:space="preserve">ser </w:t>
        </w:r>
      </w:ins>
      <w:ins w:id="24" w:author="freak" w:date="2024-09-10T20:57:22Z">
        <w:r>
          <w:rPr>
            <w:rFonts w:hint="default"/>
            <w:lang w:val="en-US"/>
          </w:rPr>
          <w:t>Auth</w:t>
        </w:r>
      </w:ins>
      <w:ins w:id="25" w:author="freak" w:date="2024-09-10T20:57:23Z">
        <w:r>
          <w:rPr>
            <w:rFonts w:hint="default"/>
            <w:lang w:val="en-US"/>
          </w:rPr>
          <w:t>enticat</w:t>
        </w:r>
      </w:ins>
      <w:ins w:id="26" w:author="freak" w:date="2024-09-10T20:57:24Z">
        <w:r>
          <w:rPr>
            <w:rFonts w:hint="default"/>
            <w:lang w:val="en-US"/>
          </w:rPr>
          <w:t>ion -</w:t>
        </w:r>
      </w:ins>
      <w:ins w:id="27" w:author="freak" w:date="2024-09-10T20:57:25Z">
        <w:r>
          <w:rPr>
            <w:rFonts w:hint="default"/>
            <w:lang w:val="en-US"/>
          </w:rPr>
          <w:t xml:space="preserve"> </w:t>
        </w:r>
      </w:ins>
      <w:ins w:id="28" w:author="freak" w:date="2024-09-10T20:57:26Z">
        <w:r>
          <w:rPr>
            <w:rFonts w:hint="default"/>
            <w:lang w:val="en-US"/>
          </w:rPr>
          <w:t>Fully</w:t>
        </w:r>
      </w:ins>
      <w:ins w:id="29" w:author="freak" w:date="2024-09-10T20:57:27Z">
        <w:r>
          <w:rPr>
            <w:rFonts w:hint="default"/>
            <w:lang w:val="en-US"/>
          </w:rPr>
          <w:t xml:space="preserve"> done </w:t>
        </w:r>
      </w:ins>
      <w:ins w:id="30" w:author="freak" w:date="2024-09-10T21:13:48Z">
        <w:r>
          <w:rPr>
            <w:rFonts w:hint="default"/>
            <w:lang w:val="en-US"/>
          </w:rPr>
          <w:t>100</w:t>
        </w:r>
      </w:ins>
      <w:ins w:id="31" w:author="freak" w:date="2024-09-10T21:13:49Z">
        <w:r>
          <w:rPr>
            <w:rFonts w:hint="default"/>
            <w:lang w:val="en-US"/>
          </w:rPr>
          <w:t>%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32" w:author="freak" w:date="2024-09-10T21:05:38Z"/>
          <w:rFonts w:hint="default"/>
          <w:lang w:val="en-US"/>
        </w:rPr>
      </w:pPr>
      <w:ins w:id="33" w:author="freak" w:date="2024-09-10T21:04:53Z">
        <w:r>
          <w:rPr>
            <w:rFonts w:hint="default"/>
            <w:lang w:val="en-US"/>
          </w:rPr>
          <w:t xml:space="preserve">- </w:t>
        </w:r>
      </w:ins>
      <w:ins w:id="34" w:author="freak" w:date="2024-09-10T20:57:31Z">
        <w:r>
          <w:rPr>
            <w:rFonts w:hint="default"/>
            <w:lang w:val="en-US"/>
          </w:rPr>
          <w:t>Monito</w:t>
        </w:r>
      </w:ins>
      <w:ins w:id="35" w:author="freak" w:date="2024-09-10T20:57:32Z">
        <w:r>
          <w:rPr>
            <w:rFonts w:hint="default"/>
            <w:lang w:val="en-US"/>
          </w:rPr>
          <w:t xml:space="preserve">ring </w:t>
        </w:r>
      </w:ins>
      <w:ins w:id="36" w:author="freak" w:date="2024-09-10T20:57:33Z">
        <w:r>
          <w:rPr>
            <w:rFonts w:hint="default"/>
            <w:lang w:val="en-US"/>
          </w:rPr>
          <w:t xml:space="preserve">- </w:t>
        </w:r>
      </w:ins>
      <w:ins w:id="37" w:author="freak" w:date="2024-09-10T20:57:34Z">
        <w:r>
          <w:rPr>
            <w:rFonts w:hint="default"/>
            <w:lang w:val="en-US"/>
          </w:rPr>
          <w:t>(Wate</w:t>
        </w:r>
      </w:ins>
      <w:ins w:id="38" w:author="freak" w:date="2024-09-10T20:57:35Z">
        <w:r>
          <w:rPr>
            <w:rFonts w:hint="default"/>
            <w:lang w:val="en-US"/>
          </w:rPr>
          <w:t>r levels</w:t>
        </w:r>
      </w:ins>
      <w:ins w:id="39" w:author="freak" w:date="2024-09-10T20:57:36Z">
        <w:r>
          <w:rPr>
            <w:rFonts w:hint="default"/>
            <w:lang w:val="en-US"/>
          </w:rPr>
          <w:t>,</w:t>
        </w:r>
      </w:ins>
      <w:ins w:id="40" w:author="freak" w:date="2024-09-10T20:57:37Z">
        <w:r>
          <w:rPr>
            <w:rFonts w:hint="default"/>
            <w:lang w:val="en-US"/>
          </w:rPr>
          <w:t xml:space="preserve"> </w:t>
        </w:r>
      </w:ins>
      <w:ins w:id="41" w:author="freak" w:date="2024-09-10T20:57:39Z">
        <w:r>
          <w:rPr>
            <w:rFonts w:hint="default"/>
            <w:lang w:val="en-US"/>
          </w:rPr>
          <w:t>Hum</w:t>
        </w:r>
      </w:ins>
      <w:ins w:id="42" w:author="freak" w:date="2024-09-10T20:57:40Z">
        <w:r>
          <w:rPr>
            <w:rFonts w:hint="default"/>
            <w:lang w:val="en-US"/>
          </w:rPr>
          <w:t>idity</w:t>
        </w:r>
      </w:ins>
      <w:ins w:id="43" w:author="freak" w:date="2024-09-10T20:57:42Z">
        <w:r>
          <w:rPr>
            <w:rFonts w:hint="default"/>
            <w:lang w:val="en-US"/>
          </w:rPr>
          <w:t>, Tem</w:t>
        </w:r>
      </w:ins>
      <w:ins w:id="44" w:author="freak" w:date="2024-09-10T20:57:43Z">
        <w:r>
          <w:rPr>
            <w:rFonts w:hint="default"/>
            <w:lang w:val="en-US"/>
          </w:rPr>
          <w:t>p</w:t>
        </w:r>
      </w:ins>
      <w:ins w:id="45" w:author="freak" w:date="2024-09-10T20:57:44Z">
        <w:r>
          <w:rPr>
            <w:rFonts w:hint="default"/>
            <w:lang w:val="en-US"/>
          </w:rPr>
          <w:t xml:space="preserve">) </w:t>
        </w:r>
      </w:ins>
      <w:ins w:id="46" w:author="freak" w:date="2024-09-10T20:57:45Z">
        <w:r>
          <w:rPr>
            <w:rFonts w:hint="default"/>
            <w:lang w:val="en-US"/>
          </w:rPr>
          <w:t xml:space="preserve">- </w:t>
        </w:r>
      </w:ins>
      <w:ins w:id="47" w:author="freak" w:date="2024-09-10T20:58:02Z">
        <w:r>
          <w:rPr>
            <w:rFonts w:hint="default"/>
            <w:lang w:val="en-US"/>
          </w:rPr>
          <w:t xml:space="preserve"> </w:t>
        </w:r>
      </w:ins>
      <w:ins w:id="48" w:author="freak" w:date="2024-09-10T20:58:03Z">
        <w:r>
          <w:rPr>
            <w:rFonts w:hint="default"/>
            <w:lang w:val="en-US"/>
          </w:rPr>
          <w:t>20</w:t>
        </w:r>
      </w:ins>
      <w:ins w:id="49" w:author="freak" w:date="2024-09-10T20:58:04Z">
        <w:r>
          <w:rPr>
            <w:rFonts w:hint="default"/>
            <w:lang w:val="en-US"/>
          </w:rPr>
          <w:t xml:space="preserve">% </w:t>
        </w:r>
      </w:ins>
      <w:ins w:id="50" w:author="freak" w:date="2024-09-10T21:05:18Z">
        <w:r>
          <w:rPr>
            <w:rFonts w:hint="default"/>
            <w:lang w:val="en-US"/>
          </w:rPr>
          <w:t xml:space="preserve"> </w:t>
        </w:r>
      </w:ins>
      <w:ins w:id="51" w:author="freak" w:date="2024-09-10T21:05:19Z">
        <w:r>
          <w:rPr>
            <w:rFonts w:hint="default"/>
            <w:lang w:val="en-US"/>
          </w:rPr>
          <w:t xml:space="preserve">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52" w:author="freak" w:date="2024-09-10T20:58:08Z"/>
          <w:rFonts w:hint="default"/>
          <w:lang w:val="en-US"/>
        </w:rPr>
      </w:pPr>
      <w:ins w:id="53" w:author="freak" w:date="2024-09-10T21:05:39Z">
        <w:r>
          <w:rPr>
            <w:rFonts w:hint="default"/>
            <w:lang w:val="en-US"/>
          </w:rPr>
          <w:tab/>
        </w:r>
      </w:ins>
      <w:ins w:id="54" w:author="freak" w:date="2024-09-10T21:05:39Z">
        <w:r>
          <w:rPr>
            <w:rFonts w:hint="default"/>
            <w:lang w:val="en-US"/>
          </w:rPr>
          <w:t>-</w:t>
        </w:r>
      </w:ins>
      <w:ins w:id="55" w:author="freak" w:date="2024-09-10T21:05:40Z">
        <w:r>
          <w:rPr>
            <w:rFonts w:hint="default"/>
            <w:lang w:val="en-US"/>
          </w:rPr>
          <w:t xml:space="preserve"> </w:t>
        </w:r>
      </w:ins>
      <w:ins w:id="56" w:author="freak" w:date="2024-09-10T21:05:20Z">
        <w:r>
          <w:rPr>
            <w:rFonts w:hint="default"/>
            <w:lang w:val="en-US"/>
          </w:rPr>
          <w:t>Incl</w:t>
        </w:r>
      </w:ins>
      <w:ins w:id="57" w:author="freak" w:date="2024-09-10T21:05:21Z">
        <w:r>
          <w:rPr>
            <w:rFonts w:hint="default"/>
            <w:lang w:val="en-US"/>
          </w:rPr>
          <w:t>usion of</w:t>
        </w:r>
      </w:ins>
      <w:ins w:id="58" w:author="freak" w:date="2024-09-10T21:05:22Z">
        <w:r>
          <w:rPr>
            <w:rFonts w:hint="default"/>
            <w:lang w:val="en-US"/>
          </w:rPr>
          <w:t xml:space="preserve"> sys</w:t>
        </w:r>
      </w:ins>
      <w:ins w:id="59" w:author="freak" w:date="2024-09-10T21:05:23Z">
        <w:r>
          <w:rPr>
            <w:rFonts w:hint="default"/>
            <w:lang w:val="en-US"/>
          </w:rPr>
          <w:t>tem Mon</w:t>
        </w:r>
      </w:ins>
      <w:ins w:id="60" w:author="freak" w:date="2024-09-10T21:05:24Z">
        <w:r>
          <w:rPr>
            <w:rFonts w:hint="default"/>
            <w:lang w:val="en-US"/>
          </w:rPr>
          <w:t>ito</w:t>
        </w:r>
      </w:ins>
      <w:ins w:id="61" w:author="freak" w:date="2024-09-10T21:05:25Z">
        <w:r>
          <w:rPr>
            <w:rFonts w:hint="default"/>
            <w:lang w:val="en-US"/>
          </w:rPr>
          <w:t>ring</w:t>
        </w:r>
      </w:ins>
      <w:ins w:id="62" w:author="freak" w:date="2024-09-10T21:05:26Z">
        <w:r>
          <w:rPr>
            <w:rFonts w:hint="default"/>
            <w:lang w:val="en-US"/>
          </w:rPr>
          <w:t xml:space="preserve"> </w:t>
        </w:r>
      </w:ins>
      <w:ins w:id="63" w:author="freak" w:date="2024-09-10T21:05:27Z">
        <w:r>
          <w:rPr>
            <w:rFonts w:hint="default"/>
            <w:lang w:val="en-US"/>
          </w:rPr>
          <w:t xml:space="preserve">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64" w:author="freak" w:date="2024-09-10T20:58:24Z"/>
          <w:rFonts w:hint="default"/>
          <w:lang w:val="en-US"/>
        </w:rPr>
      </w:pPr>
      <w:ins w:id="65" w:author="freak" w:date="2024-09-10T21:00:33Z">
        <w:r>
          <w:rPr>
            <w:rFonts w:hint="default"/>
            <w:lang w:val="en-US"/>
          </w:rPr>
          <w:t xml:space="preserve">- </w:t>
        </w:r>
      </w:ins>
      <w:ins w:id="66" w:author="freak" w:date="2024-09-10T20:58:12Z">
        <w:r>
          <w:rPr>
            <w:rFonts w:hint="default"/>
            <w:lang w:val="en-US"/>
          </w:rPr>
          <w:t>P</w:t>
        </w:r>
      </w:ins>
      <w:ins w:id="67" w:author="freak" w:date="2024-09-10T20:58:18Z">
        <w:r>
          <w:rPr>
            <w:rFonts w:hint="default"/>
            <w:lang w:val="en-US"/>
          </w:rPr>
          <w:t>aymen</w:t>
        </w:r>
      </w:ins>
      <w:ins w:id="68" w:author="freak" w:date="2024-09-10T20:58:19Z">
        <w:r>
          <w:rPr>
            <w:rFonts w:hint="default"/>
            <w:lang w:val="en-US"/>
          </w:rPr>
          <w:t>ts API</w:t>
        </w:r>
      </w:ins>
      <w:ins w:id="69" w:author="freak" w:date="2024-09-10T20:58:20Z">
        <w:r>
          <w:rPr>
            <w:rFonts w:hint="default"/>
            <w:lang w:val="en-US"/>
          </w:rPr>
          <w:t xml:space="preserve"> - </w:t>
        </w:r>
      </w:ins>
      <w:ins w:id="70" w:author="freak" w:date="2024-09-10T20:58:22Z">
        <w:r>
          <w:rPr>
            <w:rFonts w:hint="default"/>
            <w:lang w:val="en-US"/>
          </w:rPr>
          <w:t>0</w:t>
        </w:r>
      </w:ins>
      <w:ins w:id="71" w:author="freak" w:date="2024-09-10T20:58:23Z">
        <w:r>
          <w:rPr>
            <w:rFonts w:hint="default"/>
            <w:lang w:val="en-US"/>
          </w:rPr>
          <w:t xml:space="preserve">% </w:t>
        </w:r>
      </w:ins>
      <w:ins w:id="72" w:author="freak" w:date="2024-09-10T21:22:07Z">
        <w:r>
          <w:rPr>
            <w:rFonts w:hint="default"/>
            <w:lang w:val="en-US"/>
          </w:rPr>
          <w:t xml:space="preserve"> -</w:t>
        </w:r>
      </w:ins>
      <w:ins w:id="73" w:author="freak" w:date="2024-09-10T21:22:15Z">
        <w:r>
          <w:rPr>
            <w:rFonts w:hint="default"/>
            <w:highlight w:val="lightGray"/>
            <w:lang w:val="en-US"/>
            <w:rPrChange w:id="74" w:author="freak" w:date="2024-09-10T21:22:41Z">
              <w:rPr>
                <w:rFonts w:hint="default"/>
                <w:lang w:val="en-US"/>
              </w:rPr>
            </w:rPrChange>
          </w:rPr>
          <w:t xml:space="preserve">( </w:t>
        </w:r>
      </w:ins>
      <w:ins w:id="75" w:author="freak" w:date="2024-09-10T21:22:08Z">
        <w:r>
          <w:rPr>
            <w:rFonts w:hint="default"/>
            <w:highlight w:val="lightGray"/>
            <w:lang w:val="en-US"/>
            <w:rPrChange w:id="76" w:author="freak" w:date="2024-09-10T21:22:41Z">
              <w:rPr>
                <w:rFonts w:hint="default"/>
                <w:lang w:val="en-US"/>
              </w:rPr>
            </w:rPrChange>
          </w:rPr>
          <w:t>Banki</w:t>
        </w:r>
      </w:ins>
      <w:ins w:id="77" w:author="freak" w:date="2024-09-10T21:22:09Z">
        <w:r>
          <w:rPr>
            <w:rFonts w:hint="default"/>
            <w:highlight w:val="lightGray"/>
            <w:lang w:val="en-US"/>
            <w:rPrChange w:id="78" w:author="freak" w:date="2024-09-10T21:22:41Z">
              <w:rPr>
                <w:rFonts w:hint="default"/>
                <w:lang w:val="en-US"/>
              </w:rPr>
            </w:rPrChange>
          </w:rPr>
          <w:t>ng</w:t>
        </w:r>
      </w:ins>
      <w:ins w:id="79" w:author="freak" w:date="2024-09-10T21:22:12Z">
        <w:r>
          <w:rPr>
            <w:rFonts w:hint="default"/>
            <w:highlight w:val="lightGray"/>
            <w:lang w:val="en-US"/>
            <w:rPrChange w:id="80" w:author="freak" w:date="2024-09-10T21:22:41Z">
              <w:rPr>
                <w:rFonts w:hint="default"/>
                <w:lang w:val="en-US"/>
              </w:rPr>
            </w:rPrChange>
          </w:rPr>
          <w:t xml:space="preserve"> )</w:t>
        </w:r>
      </w:ins>
      <w:ins w:id="81" w:author="freak" w:date="2024-09-10T21:22:18Z">
        <w:r>
          <w:rPr>
            <w:rFonts w:hint="default"/>
            <w:highlight w:val="lightGray"/>
            <w:lang w:val="en-US"/>
            <w:rPrChange w:id="82" w:author="freak" w:date="2024-09-10T21:22:41Z">
              <w:rPr>
                <w:rFonts w:hint="default"/>
                <w:lang w:val="en-US"/>
              </w:rPr>
            </w:rPrChange>
          </w:rPr>
          <w:t xml:space="preserve"> - A</w:t>
        </w:r>
      </w:ins>
      <w:ins w:id="83" w:author="freak" w:date="2024-09-10T21:22:19Z">
        <w:r>
          <w:rPr>
            <w:rFonts w:hint="default"/>
            <w:highlight w:val="lightGray"/>
            <w:lang w:val="en-US"/>
            <w:rPrChange w:id="84" w:author="freak" w:date="2024-09-10T21:22:41Z">
              <w:rPr>
                <w:rFonts w:hint="default"/>
                <w:lang w:val="en-US"/>
              </w:rPr>
            </w:rPrChange>
          </w:rPr>
          <w:t>BSA</w:t>
        </w:r>
      </w:ins>
      <w:ins w:id="85" w:author="freak" w:date="2024-09-10T21:22:20Z">
        <w:r>
          <w:rPr>
            <w:rFonts w:hint="default"/>
            <w:highlight w:val="lightGray"/>
            <w:lang w:val="en-US"/>
            <w:rPrChange w:id="86" w:author="freak" w:date="2024-09-10T21:22:41Z">
              <w:rPr>
                <w:rFonts w:hint="default"/>
                <w:lang w:val="en-US"/>
              </w:rPr>
            </w:rPrChange>
          </w:rPr>
          <w:t>, E</w:t>
        </w:r>
      </w:ins>
      <w:ins w:id="87" w:author="freak" w:date="2024-09-10T21:22:21Z">
        <w:r>
          <w:rPr>
            <w:rFonts w:hint="default"/>
            <w:highlight w:val="lightGray"/>
            <w:lang w:val="en-US"/>
            <w:rPrChange w:id="88" w:author="freak" w:date="2024-09-10T21:22:41Z">
              <w:rPr>
                <w:rFonts w:hint="default"/>
                <w:lang w:val="en-US"/>
              </w:rPr>
            </w:rPrChange>
          </w:rPr>
          <w:t>quity</w:t>
        </w:r>
      </w:ins>
      <w:ins w:id="89" w:author="freak" w:date="2024-09-10T21:22:22Z">
        <w:r>
          <w:rPr>
            <w:rFonts w:hint="default"/>
            <w:highlight w:val="lightGray"/>
            <w:lang w:val="en-US"/>
            <w:rPrChange w:id="90" w:author="freak" w:date="2024-09-10T21:22:41Z">
              <w:rPr>
                <w:rFonts w:hint="default"/>
                <w:lang w:val="en-US"/>
              </w:rPr>
            </w:rPrChange>
          </w:rPr>
          <w:t>.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91" w:author="freak" w:date="2024-09-10T20:59:40Z"/>
          <w:rFonts w:hint="default"/>
          <w:lang w:val="en-US"/>
        </w:rPr>
      </w:pPr>
      <w:ins w:id="92" w:author="freak" w:date="2024-09-10T21:04:50Z">
        <w:r>
          <w:rPr>
            <w:rFonts w:hint="default"/>
            <w:lang w:val="en-US"/>
          </w:rPr>
          <w:t>-</w:t>
        </w:r>
      </w:ins>
      <w:ins w:id="93" w:author="freak" w:date="2024-09-10T21:04:51Z">
        <w:r>
          <w:rPr>
            <w:rFonts w:hint="default"/>
            <w:lang w:val="en-US"/>
          </w:rPr>
          <w:t xml:space="preserve"> </w:t>
        </w:r>
      </w:ins>
      <w:ins w:id="94" w:author="freak" w:date="2024-09-10T20:58:33Z">
        <w:r>
          <w:rPr>
            <w:rFonts w:hint="default"/>
            <w:lang w:val="en-US"/>
          </w:rPr>
          <w:t>P</w:t>
        </w:r>
      </w:ins>
      <w:ins w:id="95" w:author="freak" w:date="2024-09-10T20:58:34Z">
        <w:r>
          <w:rPr>
            <w:rFonts w:hint="default"/>
            <w:lang w:val="en-US"/>
          </w:rPr>
          <w:t>redi</w:t>
        </w:r>
      </w:ins>
      <w:ins w:id="96" w:author="freak" w:date="2024-09-10T20:58:35Z">
        <w:r>
          <w:rPr>
            <w:rFonts w:hint="default"/>
            <w:lang w:val="en-US"/>
          </w:rPr>
          <w:t xml:space="preserve">ction </w:t>
        </w:r>
      </w:ins>
      <w:ins w:id="97" w:author="freak" w:date="2024-09-10T20:58:36Z">
        <w:r>
          <w:rPr>
            <w:rFonts w:hint="default"/>
            <w:lang w:val="en-US"/>
          </w:rPr>
          <w:t>API</w:t>
        </w:r>
      </w:ins>
      <w:ins w:id="98" w:author="freak" w:date="2024-09-10T20:58:37Z">
        <w:r>
          <w:rPr>
            <w:rFonts w:hint="default"/>
            <w:lang w:val="en-US"/>
          </w:rPr>
          <w:t xml:space="preserve"> - </w:t>
        </w:r>
      </w:ins>
      <w:ins w:id="99" w:author="freak" w:date="2024-09-10T20:58:43Z">
        <w:r>
          <w:rPr>
            <w:rFonts w:hint="default"/>
            <w:lang w:val="en-US"/>
          </w:rPr>
          <w:t>(</w:t>
        </w:r>
      </w:ins>
      <w:ins w:id="100" w:author="freak" w:date="2024-09-10T20:58:44Z">
        <w:r>
          <w:rPr>
            <w:rFonts w:hint="default"/>
            <w:lang w:val="en-US"/>
          </w:rPr>
          <w:t>Line</w:t>
        </w:r>
      </w:ins>
      <w:ins w:id="101" w:author="freak" w:date="2024-09-10T20:58:45Z">
        <w:r>
          <w:rPr>
            <w:rFonts w:hint="default"/>
            <w:lang w:val="en-US"/>
          </w:rPr>
          <w:t xml:space="preserve">ar </w:t>
        </w:r>
      </w:ins>
      <w:ins w:id="102" w:author="freak" w:date="2024-09-10T20:58:46Z">
        <w:r>
          <w:rPr>
            <w:rFonts w:hint="default"/>
            <w:lang w:val="en-US"/>
          </w:rPr>
          <w:t>regres</w:t>
        </w:r>
      </w:ins>
      <w:ins w:id="103" w:author="freak" w:date="2024-09-10T20:58:47Z">
        <w:r>
          <w:rPr>
            <w:rFonts w:hint="default"/>
            <w:lang w:val="en-US"/>
          </w:rPr>
          <w:t>sion</w:t>
        </w:r>
      </w:ins>
      <w:ins w:id="104" w:author="freak" w:date="2024-09-10T20:58:48Z">
        <w:r>
          <w:rPr>
            <w:rFonts w:hint="default"/>
            <w:lang w:val="en-US"/>
          </w:rPr>
          <w:t xml:space="preserve"> -</w:t>
        </w:r>
      </w:ins>
      <w:ins w:id="105" w:author="freak" w:date="2024-09-10T20:58:49Z">
        <w:r>
          <w:rPr>
            <w:rFonts w:hint="default"/>
            <w:lang w:val="en-US"/>
          </w:rPr>
          <w:t xml:space="preserve"> </w:t>
        </w:r>
      </w:ins>
      <w:ins w:id="106" w:author="freak" w:date="2024-09-10T20:59:23Z">
        <w:r>
          <w:rPr>
            <w:rFonts w:hint="default"/>
            <w:lang w:val="en-US"/>
          </w:rPr>
          <w:t>2</w:t>
        </w:r>
      </w:ins>
      <w:ins w:id="107" w:author="freak" w:date="2024-09-10T20:59:02Z">
        <w:r>
          <w:rPr>
            <w:rFonts w:hint="default"/>
            <w:lang w:val="en-US"/>
          </w:rPr>
          <w:t>0</w:t>
        </w:r>
      </w:ins>
      <w:ins w:id="108" w:author="freak" w:date="2024-09-10T20:59:03Z">
        <w:r>
          <w:rPr>
            <w:rFonts w:hint="default"/>
            <w:lang w:val="en-US"/>
          </w:rPr>
          <w:t xml:space="preserve">% </w:t>
        </w:r>
      </w:ins>
      <w:ins w:id="109" w:author="freak" w:date="2024-09-10T20:59:05Z">
        <w:r>
          <w:rPr>
            <w:rFonts w:hint="default"/>
            <w:lang w:val="en-US"/>
          </w:rPr>
          <w:t>)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10" w:author="freak" w:date="2024-09-10T20:59:57Z"/>
          <w:rFonts w:hint="default"/>
          <w:lang w:val="en-US"/>
        </w:rPr>
      </w:pPr>
      <w:ins w:id="111" w:author="freak" w:date="2024-09-10T20:59:41Z">
        <w:r>
          <w:rPr>
            <w:rFonts w:hint="default"/>
            <w:lang w:val="en-US"/>
          </w:rPr>
          <w:tab/>
        </w:r>
      </w:ins>
      <w:ins w:id="112" w:author="freak" w:date="2024-09-10T20:59:42Z">
        <w:r>
          <w:rPr>
            <w:rFonts w:hint="default"/>
            <w:lang w:val="en-US"/>
          </w:rPr>
          <w:t>- KM</w:t>
        </w:r>
      </w:ins>
      <w:ins w:id="113" w:author="freak" w:date="2024-09-10T20:59:43Z">
        <w:r>
          <w:rPr>
            <w:rFonts w:hint="default"/>
            <w:lang w:val="en-US"/>
          </w:rPr>
          <w:t>D D</w:t>
        </w:r>
      </w:ins>
      <w:ins w:id="114" w:author="freak" w:date="2024-09-10T20:59:44Z">
        <w:r>
          <w:rPr>
            <w:rFonts w:hint="default"/>
            <w:lang w:val="en-US"/>
          </w:rPr>
          <w:t>ataset</w:t>
        </w:r>
      </w:ins>
      <w:ins w:id="115" w:author="freak" w:date="2024-09-10T20:59:45Z">
        <w:r>
          <w:rPr>
            <w:rFonts w:hint="default"/>
            <w:lang w:val="en-US"/>
          </w:rPr>
          <w:t xml:space="preserve"> ( </w:t>
        </w:r>
      </w:ins>
      <w:ins w:id="116" w:author="freak" w:date="2024-09-10T20:59:46Z">
        <w:r>
          <w:rPr>
            <w:rFonts w:hint="default"/>
            <w:lang w:val="en-US"/>
          </w:rPr>
          <w:t>0</w:t>
        </w:r>
      </w:ins>
      <w:ins w:id="117" w:author="freak" w:date="2024-09-10T20:59:48Z">
        <w:r>
          <w:rPr>
            <w:rFonts w:hint="default"/>
            <w:lang w:val="en-US"/>
          </w:rPr>
          <w:t>% )</w:t>
        </w:r>
      </w:ins>
      <w:ins w:id="118" w:author="freak" w:date="2024-09-10T20:59:49Z">
        <w:r>
          <w:rPr>
            <w:rFonts w:hint="default"/>
            <w:lang w:val="en-US"/>
          </w:rPr>
          <w:t xml:space="preserve"> </w:t>
        </w:r>
      </w:ins>
      <w:ins w:id="119" w:author="freak" w:date="2024-09-10T21:28:30Z">
        <w:r>
          <w:rPr>
            <w:rFonts w:hint="default"/>
            <w:lang w:val="en-US"/>
          </w:rPr>
          <w:t xml:space="preserve">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20" w:author="freak" w:date="2024-09-10T21:00:11Z"/>
          <w:rFonts w:hint="default"/>
          <w:lang w:val="en-US"/>
        </w:rPr>
      </w:pPr>
      <w:ins w:id="121" w:author="freak" w:date="2024-09-10T21:04:48Z">
        <w:r>
          <w:rPr>
            <w:rFonts w:hint="default"/>
            <w:lang w:val="en-US"/>
          </w:rPr>
          <w:t xml:space="preserve">- </w:t>
        </w:r>
      </w:ins>
      <w:ins w:id="122" w:author="freak" w:date="2024-09-10T21:00:01Z">
        <w:r>
          <w:rPr>
            <w:rFonts w:hint="default"/>
            <w:lang w:val="en-US"/>
          </w:rPr>
          <w:t xml:space="preserve">SMS </w:t>
        </w:r>
      </w:ins>
      <w:ins w:id="123" w:author="freak" w:date="2024-09-10T21:00:02Z">
        <w:r>
          <w:rPr>
            <w:rFonts w:hint="default"/>
            <w:lang w:val="en-US"/>
          </w:rPr>
          <w:t xml:space="preserve">- </w:t>
        </w:r>
      </w:ins>
      <w:ins w:id="124" w:author="freak" w:date="2024-09-10T21:00:09Z">
        <w:r>
          <w:rPr>
            <w:rFonts w:hint="default"/>
            <w:lang w:val="en-US"/>
          </w:rPr>
          <w:t>70</w:t>
        </w:r>
      </w:ins>
      <w:ins w:id="125" w:author="freak" w:date="2024-09-10T21:00:10Z">
        <w:r>
          <w:rPr>
            <w:rFonts w:hint="default"/>
            <w:lang w:val="en-US"/>
          </w:rPr>
          <w:t xml:space="preserve">%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26" w:author="freak" w:date="2024-09-10T21:01:13Z"/>
          <w:rFonts w:hint="default"/>
          <w:lang w:val="en-US"/>
        </w:rPr>
      </w:pPr>
      <w:ins w:id="127" w:author="freak" w:date="2024-09-10T21:00:35Z">
        <w:r>
          <w:rPr>
            <w:rFonts w:hint="default"/>
            <w:lang w:val="en-US"/>
          </w:rPr>
          <w:t>-</w:t>
        </w:r>
      </w:ins>
      <w:ins w:id="128" w:author="freak" w:date="2024-09-10T21:00:36Z">
        <w:r>
          <w:rPr>
            <w:rFonts w:hint="default"/>
            <w:lang w:val="en-US"/>
          </w:rPr>
          <w:t xml:space="preserve"> </w:t>
        </w:r>
      </w:ins>
      <w:ins w:id="129" w:author="freak" w:date="2024-09-10T21:00:14Z">
        <w:r>
          <w:rPr>
            <w:rFonts w:hint="default"/>
            <w:lang w:val="en-US"/>
          </w:rPr>
          <w:t>Su</w:t>
        </w:r>
      </w:ins>
      <w:ins w:id="130" w:author="freak" w:date="2024-09-10T21:00:18Z">
        <w:r>
          <w:rPr>
            <w:rFonts w:hint="default"/>
            <w:lang w:val="en-US"/>
          </w:rPr>
          <w:t>bscrip</w:t>
        </w:r>
      </w:ins>
      <w:ins w:id="131" w:author="freak" w:date="2024-09-10T21:00:19Z">
        <w:r>
          <w:rPr>
            <w:rFonts w:hint="default"/>
            <w:lang w:val="en-US"/>
          </w:rPr>
          <w:t xml:space="preserve">tion </w:t>
        </w:r>
      </w:ins>
      <w:ins w:id="132" w:author="freak" w:date="2024-09-10T21:00:20Z">
        <w:r>
          <w:rPr>
            <w:rFonts w:hint="default"/>
            <w:lang w:val="en-US"/>
          </w:rPr>
          <w:t>AP</w:t>
        </w:r>
      </w:ins>
      <w:ins w:id="133" w:author="freak" w:date="2024-09-10T21:00:21Z">
        <w:r>
          <w:rPr>
            <w:rFonts w:hint="default"/>
            <w:lang w:val="en-US"/>
          </w:rPr>
          <w:t xml:space="preserve">I - </w:t>
        </w:r>
      </w:ins>
      <w:ins w:id="134" w:author="freak" w:date="2024-09-10T21:00:39Z">
        <w:r>
          <w:rPr>
            <w:rFonts w:hint="default"/>
            <w:lang w:val="en-US"/>
          </w:rPr>
          <w:t>5</w:t>
        </w:r>
      </w:ins>
      <w:ins w:id="135" w:author="freak" w:date="2024-09-10T21:00:40Z">
        <w:r>
          <w:rPr>
            <w:rFonts w:hint="default"/>
            <w:lang w:val="en-US"/>
          </w:rPr>
          <w:t>0 %</w:t>
        </w:r>
      </w:ins>
      <w:ins w:id="136" w:author="freak" w:date="2024-09-10T21:00:41Z">
        <w:r>
          <w:rPr>
            <w:rFonts w:hint="default"/>
            <w:lang w:val="en-US"/>
          </w:rPr>
          <w:t xml:space="preserve">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37" w:author="freak" w:date="2024-09-10T21:04:29Z"/>
          <w:rFonts w:hint="default"/>
          <w:lang w:val="en-US"/>
        </w:rPr>
      </w:pPr>
      <w:ins w:id="138" w:author="freak" w:date="2024-09-10T21:01:14Z">
        <w:r>
          <w:rPr>
            <w:rFonts w:hint="default"/>
            <w:lang w:val="en-US"/>
          </w:rPr>
          <w:t xml:space="preserve">- </w:t>
        </w:r>
      </w:ins>
      <w:ins w:id="139" w:author="freak" w:date="2024-09-10T21:04:21Z">
        <w:r>
          <w:rPr>
            <w:rFonts w:hint="default"/>
            <w:lang w:val="en-US"/>
          </w:rPr>
          <w:t>Models</w:t>
        </w:r>
      </w:ins>
      <w:ins w:id="140" w:author="freak" w:date="2024-09-10T21:04:22Z">
        <w:r>
          <w:rPr>
            <w:rFonts w:hint="default"/>
            <w:lang w:val="en-US"/>
          </w:rPr>
          <w:t xml:space="preserve"> - </w:t>
        </w:r>
      </w:ins>
      <w:ins w:id="141" w:author="freak" w:date="2024-09-10T21:04:23Z">
        <w:r>
          <w:rPr>
            <w:rFonts w:hint="default"/>
            <w:lang w:val="en-US"/>
          </w:rPr>
          <w:t>User das</w:t>
        </w:r>
      </w:ins>
      <w:ins w:id="142" w:author="freak" w:date="2024-09-10T21:04:24Z">
        <w:r>
          <w:rPr>
            <w:rFonts w:hint="default"/>
            <w:lang w:val="en-US"/>
          </w:rPr>
          <w:t>h</w:t>
        </w:r>
      </w:ins>
      <w:ins w:id="143" w:author="freak" w:date="2024-09-10T21:04:25Z">
        <w:r>
          <w:rPr>
            <w:rFonts w:hint="default"/>
            <w:lang w:val="en-US"/>
          </w:rPr>
          <w:t>b</w:t>
        </w:r>
      </w:ins>
      <w:ins w:id="144" w:author="freak" w:date="2024-09-10T21:04:42Z">
        <w:r>
          <w:rPr>
            <w:rFonts w:hint="default"/>
            <w:lang w:val="en-US"/>
          </w:rPr>
          <w:t>o</w:t>
        </w:r>
      </w:ins>
      <w:ins w:id="145" w:author="freak" w:date="2024-09-10T21:04:25Z">
        <w:r>
          <w:rPr>
            <w:rFonts w:hint="default"/>
            <w:lang w:val="en-US"/>
          </w:rPr>
          <w:t>ard</w:t>
        </w:r>
      </w:ins>
      <w:ins w:id="146" w:author="freak" w:date="2024-09-10T21:04:26Z">
        <w:r>
          <w:rPr>
            <w:rFonts w:hint="default"/>
            <w:lang w:val="en-US"/>
          </w:rPr>
          <w:t>s</w:t>
        </w:r>
      </w:ins>
      <w:ins w:id="147" w:author="freak" w:date="2024-09-10T21:04:27Z">
        <w:r>
          <w:rPr>
            <w:rFonts w:hint="default"/>
            <w:lang w:val="en-US"/>
          </w:rPr>
          <w:t xml:space="preserve"> </w:t>
        </w:r>
      </w:ins>
      <w:ins w:id="148" w:author="freak" w:date="2024-09-10T21:06:13Z">
        <w:r>
          <w:rPr>
            <w:rFonts w:hint="default"/>
            <w:lang w:val="en-US"/>
          </w:rPr>
          <w:t xml:space="preserve"> </w:t>
        </w:r>
      </w:ins>
      <w:ins w:id="149" w:author="freak" w:date="2024-09-10T21:06:14Z">
        <w:r>
          <w:rPr>
            <w:rFonts w:hint="default"/>
            <w:lang w:val="en-US"/>
          </w:rPr>
          <w:t>(</w:t>
        </w:r>
      </w:ins>
      <w:ins w:id="150" w:author="freak" w:date="2024-09-10T21:06:28Z">
        <w:r>
          <w:rPr>
            <w:rFonts w:hint="default"/>
            <w:lang w:val="en-US"/>
          </w:rPr>
          <w:t xml:space="preserve"> </w:t>
        </w:r>
      </w:ins>
      <w:ins w:id="151" w:author="freak" w:date="2024-09-10T21:06:30Z">
        <w:r>
          <w:rPr>
            <w:rFonts w:hint="default"/>
            <w:lang w:val="en-US"/>
          </w:rPr>
          <w:t>2</w:t>
        </w:r>
      </w:ins>
      <w:ins w:id="152" w:author="freak" w:date="2024-09-10T21:06:31Z">
        <w:r>
          <w:rPr>
            <w:rFonts w:hint="default"/>
            <w:lang w:val="en-US"/>
          </w:rPr>
          <w:t>0</w:t>
        </w:r>
      </w:ins>
      <w:ins w:id="153" w:author="freak" w:date="2024-09-10T21:06:32Z">
        <w:r>
          <w:rPr>
            <w:rFonts w:hint="default"/>
            <w:lang w:val="en-US"/>
          </w:rPr>
          <w:t>%</w:t>
        </w:r>
      </w:ins>
      <w:ins w:id="154" w:author="freak" w:date="2024-09-10T21:06:35Z">
        <w:r>
          <w:rPr>
            <w:rFonts w:hint="default"/>
            <w:lang w:val="en-US"/>
          </w:rPr>
          <w:t xml:space="preserve"> </w:t>
        </w:r>
      </w:ins>
      <w:ins w:id="155" w:author="freak" w:date="2024-09-10T21:06:33Z">
        <w:r>
          <w:rPr>
            <w:rFonts w:hint="default"/>
            <w:lang w:val="en-US"/>
          </w:rPr>
          <w:t xml:space="preserve">)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56" w:author="freak" w:date="2024-09-10T21:04:34Z"/>
          <w:rFonts w:hint="default"/>
          <w:lang w:val="en-US"/>
        </w:rPr>
      </w:pPr>
      <w:ins w:id="157" w:author="freak" w:date="2024-09-10T21:04:30Z">
        <w:r>
          <w:rPr>
            <w:rFonts w:hint="default"/>
            <w:lang w:val="en-US"/>
          </w:rPr>
          <w:t>- Map</w:t>
        </w:r>
      </w:ins>
      <w:ins w:id="158" w:author="freak" w:date="2024-09-10T21:04:31Z">
        <w:r>
          <w:rPr>
            <w:rFonts w:hint="default"/>
            <w:lang w:val="en-US"/>
          </w:rPr>
          <w:t xml:space="preserve">ping </w:t>
        </w:r>
      </w:ins>
      <w:ins w:id="159" w:author="freak" w:date="2024-09-10T21:04:32Z">
        <w:r>
          <w:rPr>
            <w:rFonts w:hint="default"/>
            <w:lang w:val="en-US"/>
          </w:rPr>
          <w:t>(GIS</w:t>
        </w:r>
      </w:ins>
      <w:ins w:id="160" w:author="freak" w:date="2024-09-10T21:04:33Z">
        <w:r>
          <w:rPr>
            <w:rFonts w:hint="default"/>
            <w:lang w:val="en-US"/>
          </w:rPr>
          <w:t xml:space="preserve">)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61" w:author="freak" w:date="2024-09-10T20:58:04Z"/>
          <w:rFonts w:hint="default"/>
          <w:lang w:val="en-US"/>
        </w:rPr>
      </w:pPr>
      <w:ins w:id="162" w:author="freak" w:date="2024-09-10T21:04:36Z">
        <w:r>
          <w:rPr>
            <w:rFonts w:hint="default"/>
            <w:lang w:val="en-US"/>
          </w:rPr>
          <w:t xml:space="preserve">- </w:t>
        </w:r>
      </w:ins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63" w:author="freak" w:date="2024-09-10T20:56:20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64" w:author="freak" w:date="2024-09-10T20:56:20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65" w:author="freak" w:date="2024-09-10T20:56:21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ins w:id="166" w:author="freak" w:date="2024-09-10T20:56:21Z"/>
          <w:rFonts w:hint="default"/>
          <w:lang w:val="en-US"/>
        </w:rPr>
      </w:pPr>
    </w:p>
    <w:p>
      <w:pPr>
        <w:pStyle w:val="26"/>
        <w:widowControl/>
        <w:numPr>
          <w:ilvl w:val="0"/>
          <w:numId w:val="0"/>
        </w:numPr>
        <w:suppressAutoHyphens/>
        <w:bidi w:val="0"/>
        <w:spacing w:before="0" w:after="200" w:line="276" w:lineRule="auto"/>
        <w:contextualSpacing/>
        <w:jc w:val="left"/>
        <w:rPr>
          <w:rFonts w:hint="default"/>
          <w:lang w:val="en-US"/>
        </w:rPr>
      </w:pP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ambria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Quicksand Light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ourier"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ED716"/>
    <w:multiLevelType w:val="multilevel"/>
    <w:tmpl w:val="8FEED7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AFAAB387"/>
    <w:multiLevelType w:val="multilevel"/>
    <w:tmpl w:val="AFAAB387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BFE6D7B4"/>
    <w:multiLevelType w:val="multilevel"/>
    <w:tmpl w:val="BFE6D7B4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7FBEE71"/>
    <w:multiLevelType w:val="multilevel"/>
    <w:tmpl w:val="F7FBEE71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FDF8C70"/>
    <w:multiLevelType w:val="multilevel"/>
    <w:tmpl w:val="FFDF8C70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4DEFA253"/>
    <w:multiLevelType w:val="multilevel"/>
    <w:tmpl w:val="4DEFA253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BCE282C"/>
    <w:multiLevelType w:val="multilevel"/>
    <w:tmpl w:val="5BCE282C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7F1A3D06"/>
    <w:multiLevelType w:val="multilevel"/>
    <w:tmpl w:val="7F1A3D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7FEFE85F"/>
    <w:multiLevelType w:val="multilevel"/>
    <w:tmpl w:val="7FEFE85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reak">
    <w15:presenceInfo w15:providerId="None" w15:userId="fre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trackRevisions w:val="1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97862"/>
    <w:rsid w:val="7AF88878"/>
    <w:rsid w:val="9FAE60ED"/>
    <w:rsid w:val="D6FBF10E"/>
    <w:rsid w:val="F6EF8BFC"/>
    <w:rsid w:val="F7C7A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before="0" w:after="120"/>
    </w:pPr>
  </w:style>
  <w:style w:type="paragraph" w:styleId="14">
    <w:name w:val="Body Text 2"/>
    <w:basedOn w:val="1"/>
    <w:link w:val="146"/>
    <w:unhideWhenUsed/>
    <w:qFormat/>
    <w:uiPriority w:val="99"/>
    <w:pPr>
      <w:spacing w:before="0"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before="0"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20">
    <w:name w:val="index 1"/>
    <w:basedOn w:val="1"/>
    <w:next w:val="1"/>
    <w:semiHidden/>
    <w:unhideWhenUsed/>
    <w:uiPriority w:val="99"/>
  </w:style>
  <w:style w:type="paragraph" w:styleId="21">
    <w:name w:val="index heading"/>
    <w:basedOn w:val="22"/>
    <w:next w:val="20"/>
    <w:uiPriority w:val="0"/>
  </w:style>
  <w:style w:type="paragraph" w:customStyle="1" w:styleId="22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23">
    <w:name w:val="List"/>
    <w:basedOn w:val="1"/>
    <w:unhideWhenUsed/>
    <w:qFormat/>
    <w:uiPriority w:val="99"/>
    <w:pPr>
      <w:spacing w:before="0" w:after="200"/>
      <w:ind w:left="360" w:hanging="360"/>
      <w:contextualSpacing/>
    </w:pPr>
  </w:style>
  <w:style w:type="paragraph" w:styleId="24">
    <w:name w:val="List 2"/>
    <w:basedOn w:val="1"/>
    <w:unhideWhenUsed/>
    <w:qFormat/>
    <w:uiPriority w:val="99"/>
    <w:pPr>
      <w:spacing w:before="0" w:after="200"/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spacing w:before="0" w:after="200"/>
      <w:ind w:left="1080" w:hanging="360"/>
      <w:contextualSpacing/>
    </w:pPr>
  </w:style>
  <w:style w:type="paragraph" w:styleId="26">
    <w:name w:val="List Bullet"/>
    <w:basedOn w:val="1"/>
    <w:unhideWhenUsed/>
    <w:qFormat/>
    <w:uiPriority w:val="99"/>
    <w:pPr>
      <w:numPr>
        <w:ilvl w:val="0"/>
        <w:numId w:val="1"/>
      </w:numPr>
      <w:spacing w:before="0" w:after="200"/>
      <w:contextualSpacing/>
    </w:pPr>
  </w:style>
  <w:style w:type="paragraph" w:styleId="27">
    <w:name w:val="List Bullet 2"/>
    <w:basedOn w:val="1"/>
    <w:unhideWhenUsed/>
    <w:qFormat/>
    <w:uiPriority w:val="99"/>
    <w:pPr>
      <w:numPr>
        <w:ilvl w:val="0"/>
        <w:numId w:val="2"/>
      </w:numPr>
      <w:spacing w:before="0" w:after="200"/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3"/>
      </w:numPr>
      <w:spacing w:before="0" w:after="200"/>
      <w:contextualSpacing/>
    </w:pPr>
  </w:style>
  <w:style w:type="paragraph" w:styleId="29">
    <w:name w:val="List Continue"/>
    <w:basedOn w:val="1"/>
    <w:unhideWhenUsed/>
    <w:qFormat/>
    <w:uiPriority w:val="99"/>
    <w:pPr>
      <w:spacing w:before="0"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before="0"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before="0"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4"/>
      </w:numPr>
      <w:spacing w:before="0" w:after="200"/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5"/>
      </w:numPr>
      <w:spacing w:before="0" w:after="200"/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6"/>
      </w:numPr>
      <w:spacing w:before="0" w:after="200"/>
      <w:contextualSpacing/>
    </w:pPr>
  </w:style>
  <w:style w:type="paragraph" w:styleId="35">
    <w:name w:val="macro"/>
    <w:link w:val="148"/>
    <w:unhideWhenUsed/>
    <w:qFormat/>
    <w:uiPriority w:val="99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bidi w:val="0"/>
      <w:spacing w:before="0" w:after="200" w:line="276" w:lineRule="auto"/>
      <w:jc w:val="left"/>
    </w:pPr>
    <w:rPr>
      <w:rFonts w:ascii="Courier" w:hAnsi="Courier" w:eastAsiaTheme="minorEastAsia" w:cstheme="minorBidi"/>
      <w:color w:val="auto"/>
      <w:kern w:val="0"/>
      <w:sz w:val="20"/>
      <w:szCs w:val="20"/>
      <w:lang w:val="en-US" w:eastAsia="en-US" w:bidi="ar-SA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qFormat/>
    <w:uiPriority w:val="99"/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3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44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5"/>
    <w:qFormat/>
    <w:uiPriority w:val="99"/>
    <w:rPr>
      <w:rFonts w:ascii="Courier" w:hAnsi="Courier"/>
      <w:sz w:val="20"/>
      <w:szCs w:val="20"/>
    </w:rPr>
  </w:style>
  <w:style w:type="character" w:customStyle="1" w:styleId="149">
    <w:name w:val="Quote Char"/>
    <w:basedOn w:val="11"/>
    <w:link w:val="150"/>
    <w:qFormat/>
    <w:uiPriority w:val="29"/>
    <w:rPr>
      <w:i/>
      <w:iCs/>
      <w:color w:val="000000" w:themeColor="text1"/>
    </w:rPr>
  </w:style>
  <w:style w:type="paragraph" w:styleId="150">
    <w:name w:val="Quote"/>
    <w:basedOn w:val="1"/>
    <w:next w:val="1"/>
    <w:link w:val="149"/>
    <w:qFormat/>
    <w:uiPriority w:val="29"/>
    <w:rPr>
      <w:i/>
      <w:iCs/>
      <w:color w:val="000000" w:themeColor="text1"/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157">
    <w:name w:val="Intense Quote Char"/>
    <w:basedOn w:val="11"/>
    <w:link w:val="158"/>
    <w:qFormat/>
    <w:uiPriority w:val="30"/>
    <w:rPr>
      <w:b/>
      <w:bCs/>
      <w:i/>
      <w:iCs/>
      <w:color w:val="4F81BD" w:themeColor="accent1"/>
    </w:rPr>
  </w:style>
  <w:style w:type="paragraph" w:styleId="158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9">
    <w:name w:val="Subtle Emphasis"/>
    <w:basedOn w:val="11"/>
    <w:qFormat/>
    <w:uiPriority w:val="19"/>
    <w:rPr>
      <w:i/>
      <w:iCs/>
      <w:color w:val="7E7E7E" w:themeColor="text1" w:themeTint="80"/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65">
    <w:name w:val="Header and Footer"/>
    <w:basedOn w:val="1"/>
    <w:qFormat/>
    <w:uiPriority w:val="0"/>
  </w:style>
  <w:style w:type="paragraph" w:styleId="166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167">
    <w:name w:val="List Paragraph"/>
    <w:basedOn w:val="1"/>
    <w:qFormat/>
    <w:uiPriority w:val="34"/>
    <w:pPr>
      <w:spacing w:before="0" w:after="200"/>
      <w:ind w:left="720"/>
      <w:contextualSpacing/>
    </w:pPr>
  </w:style>
  <w:style w:type="paragraph" w:customStyle="1" w:styleId="168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1031</Words>
  <Characters>5655</Characters>
  <Paragraphs>80</Paragraphs>
  <TotalTime>97</TotalTime>
  <ScaleCrop>false</ScaleCrop>
  <LinksUpToDate>false</LinksUpToDate>
  <CharactersWithSpaces>6586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2013-12-24T08:15:00Z</dcterms:created>
  <dc:creator>python-docx</dc:creator>
  <dc:description>generated by python-docx</dc:description>
  <cp:lastModifiedBy>freak</cp:lastModifiedBy>
  <dcterms:modified xsi:type="dcterms:W3CDTF">2024-09-10T21:51:14Z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